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072297E" w:rsidR="002B34E9" w:rsidRPr="00DC0E64" w:rsidRDefault="00937633" w:rsidP="00DC0E64">
      <w:pPr>
        <w:pStyle w:val="Heading3"/>
        <w:jc w:val="center"/>
        <w:rPr>
          <w:ins w:id="0" w:author="Anonymous" w:date="2020-08-07T05:51:00Z"/>
          <w:b/>
          <w:bCs/>
        </w:rPr>
      </w:pPr>
      <w:ins w:id="1" w:author="Anonymous" w:date="2020-08-07T05:51:00Z">
        <w:r>
          <w:br/>
        </w:r>
      </w:ins>
      <w:r w:rsidR="00DC0E64" w:rsidRPr="00DC0E64">
        <w:rPr>
          <w:b/>
          <w:bCs/>
        </w:rPr>
        <w:t>Purchase Request Approval</w:t>
      </w:r>
    </w:p>
    <w:p w14:paraId="00000002" w14:textId="77777777" w:rsidR="002B34E9" w:rsidRDefault="00937633">
      <w:pPr>
        <w:pStyle w:val="Heading3"/>
      </w:pPr>
      <w:bookmarkStart w:id="2" w:name="_e5vzwxu66z7u" w:colFirst="0" w:colLast="0"/>
      <w:bookmarkEnd w:id="2"/>
      <w:r>
        <w:t>Milestone 2 - Project Initialization Document (PID) Example</w:t>
      </w:r>
    </w:p>
    <w:p w14:paraId="00000003" w14:textId="6F60E223" w:rsidR="002B34E9" w:rsidRDefault="00CE50DC">
      <w:r>
        <w:t>Mohamed ElMoghazy</w:t>
      </w:r>
    </w:p>
    <w:p w14:paraId="00000004" w14:textId="72D0461C" w:rsidR="002B34E9" w:rsidRDefault="00937633">
      <w:r>
        <w:t xml:space="preserve">August </w:t>
      </w:r>
      <w:r w:rsidR="00CE50DC">
        <w:t>q</w:t>
      </w:r>
      <w:r>
        <w:t>4th, 2020</w:t>
      </w:r>
    </w:p>
    <w:p w14:paraId="00000005" w14:textId="77777777" w:rsidR="002B34E9" w:rsidRDefault="002B34E9"/>
    <w:p w14:paraId="00000006" w14:textId="31533CC3" w:rsidR="002B34E9" w:rsidRDefault="00937633">
      <w:r>
        <w:t xml:space="preserve">For the </w:t>
      </w:r>
      <w:proofErr w:type="spellStart"/>
      <w:r>
        <w:t>ComIT</w:t>
      </w:r>
      <w:proofErr w:type="spellEnd"/>
      <w:r>
        <w:t xml:space="preserve"> .Net course in Saskatoon I will be developing an online </w:t>
      </w:r>
      <w:r w:rsidR="00FA192F">
        <w:t>Purchase Request Approval website</w:t>
      </w:r>
      <w:r>
        <w:t>.</w:t>
      </w:r>
    </w:p>
    <w:p w14:paraId="00000007" w14:textId="77777777" w:rsidR="002B34E9" w:rsidRDefault="00937633">
      <w:pPr>
        <w:pStyle w:val="Heading4"/>
      </w:pPr>
      <w:bookmarkStart w:id="3" w:name="_qgo5ufxkputv" w:colFirst="0" w:colLast="0"/>
      <w:bookmarkEnd w:id="3"/>
      <w:r>
        <w:t>Scope</w:t>
      </w:r>
    </w:p>
    <w:p w14:paraId="00000008" w14:textId="7C241992" w:rsidR="002B34E9" w:rsidRDefault="00937633">
      <w:r>
        <w:t xml:space="preserve">The </w:t>
      </w:r>
      <w:r w:rsidR="00CE50DC">
        <w:t>website will allow the user to prepare a purchase request to the client for approval and the output is an excel or pdf file contains basic information to help the client to take decision for approval</w:t>
      </w:r>
      <w:r w:rsidR="00FA192F">
        <w:t xml:space="preserve"> </w:t>
      </w:r>
      <w:r w:rsidR="00CE50DC">
        <w:t>of the proposed quote</w:t>
      </w:r>
      <w:r w:rsidR="00FA192F">
        <w:t xml:space="preserve"> and review the other quotes as well.</w:t>
      </w:r>
    </w:p>
    <w:p w14:paraId="00000009" w14:textId="77777777" w:rsidR="002B34E9" w:rsidRDefault="00937633">
      <w:pPr>
        <w:pStyle w:val="Heading4"/>
      </w:pPr>
      <w:bookmarkStart w:id="4" w:name="_cobveit9vrm5" w:colFirst="0" w:colLast="0"/>
      <w:bookmarkEnd w:id="4"/>
      <w:r>
        <w:t>Top Level Design</w:t>
      </w:r>
    </w:p>
    <w:p w14:paraId="68075D03" w14:textId="241A07AA" w:rsidR="00CE50DC" w:rsidRDefault="00937633">
      <w:r>
        <w:t xml:space="preserve">This </w:t>
      </w:r>
      <w:r w:rsidR="00CE50DC">
        <w:t>website will allow the user to login into the system and fill purchase request approval form and upload the different quotes into the system and export the purchase request approval with the quotes into a prearranged folder.</w:t>
      </w:r>
    </w:p>
    <w:p w14:paraId="0000000A" w14:textId="700CBDCB" w:rsidR="002B34E9" w:rsidRDefault="00937633" w:rsidP="00CE50DC">
      <w:r>
        <w:t xml:space="preserve"> A Model View Controller design pattern will be used within the ASP.NET Core framework</w:t>
      </w:r>
      <w:r w:rsidR="00CE50DC">
        <w:t xml:space="preserve"> and connect to </w:t>
      </w:r>
      <w:proofErr w:type="spellStart"/>
      <w:r w:rsidR="00CE50DC">
        <w:t>sql</w:t>
      </w:r>
      <w:proofErr w:type="spellEnd"/>
      <w:r w:rsidR="00CE50DC">
        <w:t xml:space="preserve"> server database</w:t>
      </w:r>
    </w:p>
    <w:p w14:paraId="0000000B" w14:textId="77777777" w:rsidR="002B34E9" w:rsidRDefault="002B34E9"/>
    <w:p w14:paraId="75CA4A11" w14:textId="548730B8" w:rsidR="00FB6C89" w:rsidRDefault="00937633" w:rsidP="00FB6C89">
      <w:r>
        <w:t xml:space="preserve">There will be a number of primary models that define the </w:t>
      </w:r>
      <w:r w:rsidR="00CE50DC">
        <w:t>basic entities of the</w:t>
      </w:r>
      <w:r w:rsidR="00FB6C89">
        <w:t xml:space="preserve"> database which include PRs, Vendors, Vendors Contacts, Quotes, and Employees</w:t>
      </w:r>
    </w:p>
    <w:p w14:paraId="0000000D" w14:textId="77777777" w:rsidR="002B34E9" w:rsidRDefault="002B34E9"/>
    <w:p w14:paraId="0000000E" w14:textId="3FED89CB" w:rsidR="002B34E9" w:rsidRDefault="00937633">
      <w:r>
        <w:t>The application will consist of a number of primary views as well. It will include</w:t>
      </w:r>
      <w:r w:rsidR="00E84ACA">
        <w:t xml:space="preserve"> a view for each entity (create, navigate, and edit) - with linkage between forms, PR forms will contain a links for all views and should be the main screen</w:t>
      </w:r>
    </w:p>
    <w:p w14:paraId="00000013" w14:textId="77777777" w:rsidR="002B34E9" w:rsidRDefault="00937633">
      <w:pPr>
        <w:pStyle w:val="Heading4"/>
      </w:pPr>
      <w:bookmarkStart w:id="5" w:name="_hp1hvpriub3l" w:colFirst="0" w:colLast="0"/>
      <w:bookmarkEnd w:id="5"/>
      <w:r>
        <w:t xml:space="preserve"> Risks/Unknowns</w:t>
      </w:r>
    </w:p>
    <w:p w14:paraId="00000014" w14:textId="441879D6" w:rsidR="002B34E9" w:rsidRDefault="00355392">
      <w:pPr>
        <w:numPr>
          <w:ilvl w:val="0"/>
          <w:numId w:val="1"/>
        </w:numPr>
      </w:pPr>
      <w:r>
        <w:t>Limited knowledge of ASP.net core</w:t>
      </w:r>
    </w:p>
    <w:p w14:paraId="00000015" w14:textId="62B74295" w:rsidR="002B34E9" w:rsidRDefault="00355392">
      <w:pPr>
        <w:numPr>
          <w:ilvl w:val="0"/>
          <w:numId w:val="1"/>
        </w:numPr>
      </w:pPr>
      <w:r>
        <w:t>Loading and communication error for java script element especially for ready made</w:t>
      </w:r>
    </w:p>
    <w:p w14:paraId="2B8226D8" w14:textId="17B90A9F" w:rsidR="00355392" w:rsidRDefault="00355392">
      <w:pPr>
        <w:numPr>
          <w:ilvl w:val="0"/>
          <w:numId w:val="1"/>
        </w:numPr>
      </w:pPr>
      <w:r>
        <w:t xml:space="preserve">Multiple </w:t>
      </w:r>
      <w:proofErr w:type="gramStart"/>
      <w:r>
        <w:t>user  access</w:t>
      </w:r>
      <w:proofErr w:type="gramEnd"/>
      <w:r>
        <w:t xml:space="preserve"> and locking of the database </w:t>
      </w:r>
    </w:p>
    <w:p w14:paraId="52E1108F" w14:textId="3B3B3D11" w:rsidR="00355392" w:rsidRDefault="00355392">
      <w:pPr>
        <w:numPr>
          <w:ilvl w:val="0"/>
          <w:numId w:val="1"/>
        </w:numPr>
      </w:pPr>
      <w:r>
        <w:t xml:space="preserve">Availability to host the website /application of the internet </w:t>
      </w:r>
    </w:p>
    <w:sectPr w:rsidR="003553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645DF"/>
    <w:multiLevelType w:val="multilevel"/>
    <w:tmpl w:val="87E62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0241BB"/>
    <w:multiLevelType w:val="multilevel"/>
    <w:tmpl w:val="A67EC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E9"/>
    <w:rsid w:val="002B34E9"/>
    <w:rsid w:val="00355392"/>
    <w:rsid w:val="00937633"/>
    <w:rsid w:val="00BD79FD"/>
    <w:rsid w:val="00CE50DC"/>
    <w:rsid w:val="00DC0E64"/>
    <w:rsid w:val="00E84ACA"/>
    <w:rsid w:val="00FA192F"/>
    <w:rsid w:val="00FB6C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2E5C"/>
  <w15:docId w15:val="{3553FF5F-7F70-4516-B2C0-7542C9C8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Elmoghazy</dc:creator>
  <cp:lastModifiedBy>Mohamed Elmoghazy</cp:lastModifiedBy>
  <cp:revision>4</cp:revision>
  <dcterms:created xsi:type="dcterms:W3CDTF">2020-08-14T23:44:00Z</dcterms:created>
  <dcterms:modified xsi:type="dcterms:W3CDTF">2020-08-15T00:12:00Z</dcterms:modified>
</cp:coreProperties>
</file>